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PrChange w:author="Arindam Kundu" w:id="2" w:date="2017-06-28T14:32:02Z">
            <w:rPr/>
          </w:rPrChange>
        </w:rPr>
      </w:pPr>
      <w:ins w:author="Arindam Kundu" w:id="1" w:date="2017-06-28T14:31:00Z">
        <w:r w:rsidDel="00000000" w:rsidR="00000000" w:rsidRPr="00000000">
          <w:rPr>
            <w:rtl w:val="0"/>
            <w:rPrChange w:author="Arindam Kundu" w:id="2" w:date="2017-06-28T14:32:02Z">
              <w:rPr/>
            </w:rPrChange>
          </w:rPr>
          <w:t xml:space="preserve">Table: Final summary: Human </w:t>
        </w:r>
        <w:r w:rsidDel="00000000" w:rsidR="00000000" w:rsidRPr="00000000">
          <w:rPr>
            <w:rtl w:val="0"/>
            <w:rPrChange w:author="Arindam Kundu" w:id="2" w:date="2017-06-28T14:32:02Z">
              <w:rPr/>
            </w:rPrChange>
          </w:rPr>
          <w:t xml:space="preserve">versus</w:t>
        </w:r>
        <w:r w:rsidDel="00000000" w:rsidR="00000000" w:rsidRPr="00000000">
          <w:rPr>
            <w:rtl w:val="0"/>
            <w:rPrChange w:author="Arindam Kundu" w:id="2" w:date="2017-06-28T14:32:02Z">
              <w:rPr/>
            </w:rPrChange>
          </w:rPr>
          <w:t xml:space="preserve"> machine interpretation</w:t>
        </w:r>
      </w:ins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Summary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Score</w:t>
            </w:r>
            <w:del w:author="Arindam Kundu" w:id="3" w:date="2017-06-28T15:04:32Z">
              <w:r w:rsidDel="00000000" w:rsidR="00000000" w:rsidRPr="00000000">
                <w:rPr>
                  <w:color w:val="ffffff"/>
                  <w:rtl w:val="0"/>
                </w:rPr>
                <w:delText xml:space="preserve">s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Human Interpretation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a video of restaurant; A man is sitting on a chair, wearing gray suit, white shirt and red stripe tie; the table in front of him is full of items; other people are there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ns w:author="Arindam Kundu" w:id="4" w:date="2017-06-28T14:32:29Z"/>
              </w:rPr>
            </w:pPr>
            <w:ins w:author="Arindam Kundu" w:id="4" w:date="2017-06-28T14:3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rPrChange w:author="Arindam Kundu" w:id="6" w:date="2017-06-28T14:35:11Z">
                  <w:rPr/>
                </w:rPrChange>
              </w:rPr>
              <w:pPrChange w:author="Arindam Kundu" w:id="0" w:date="2017-06-28T14:32:17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Arindam Kundu" w:id="5" w:date="2017-06-28T14:32:17Z">
              <w:r w:rsidDel="00000000" w:rsidR="00000000" w:rsidRPr="00000000">
                <w:rPr>
                  <w:b w:val="1"/>
                  <w:rtl w:val="0"/>
                  <w:rPrChange w:author="Arindam Kundu" w:id="6" w:date="2017-06-28T14:35:11Z">
                    <w:rPr/>
                  </w:rPrChange>
                </w:rPr>
                <w:t xml:space="preserve">0.80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Machine Generated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man is wearing black suit, white shirt, red tie.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rPrChange w:author="Arindam Kundu" w:id="9" w:date="2017-06-28T14:35:13Z">
                  <w:rPr/>
                </w:rPrChange>
              </w:rPr>
              <w:pPrChange w:author="Arindam Kundu" w:id="0" w:date="2017-06-28T14:34:22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Arindam Kundu" w:id="8" w:date="2017-06-28T14:34:25Z">
              <w:r w:rsidDel="00000000" w:rsidR="00000000" w:rsidRPr="00000000">
                <w:rPr>
                  <w:b w:val="1"/>
                  <w:rtl w:val="0"/>
                  <w:rPrChange w:author="Arindam Kundu" w:id="9" w:date="2017-06-28T14:35:13Z">
                    <w:rPr/>
                  </w:rPrChange>
                </w:rPr>
                <w:t xml:space="preserve">0.75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  <w:sectPrChange w:author="Arindam Kundu" w:id="0" w:date="2017-06-28T14:32:1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ins w:author="Arindam Kundu" w:id="11" w:date="2017-06-28T14:32:11Z"/>
        <w:rPrChange w:author="Arindam Kundu" w:id="0" w:date="2017-06-28T14:32:11Z">
          <w:rPr/>
        </w:rPrChange>
      </w:rPr>
    </w:pPr>
    <w:ins w:author="Arindam Kundu" w:id="11" w:date="2017-06-28T14:32:1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